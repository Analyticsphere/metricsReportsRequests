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EC134" w14:textId="08991952" w:rsidR="003E072F" w:rsidRDefault="00770535" w:rsidP="00B65E54">
      <w:pPr>
        <w:jc w:val="center"/>
      </w:pPr>
      <w:r>
        <w:t>Metrics Request Template</w:t>
      </w:r>
    </w:p>
    <w:p w14:paraId="4B91F427" w14:textId="77777777" w:rsidR="00B65E54" w:rsidRDefault="00B65E54" w:rsidP="00B65E54">
      <w:pPr>
        <w:jc w:val="center"/>
      </w:pPr>
    </w:p>
    <w:p w14:paraId="4B512F5F" w14:textId="77777777" w:rsidR="00B65E54" w:rsidRDefault="00B65E54" w:rsidP="00B65E54">
      <w:pPr>
        <w:jc w:val="center"/>
      </w:pPr>
    </w:p>
    <w:p w14:paraId="6894E7DF" w14:textId="15FED498" w:rsidR="00F45494" w:rsidRDefault="00770535">
      <w:pPr>
        <w:rPr>
          <w:ins w:id="0" w:author="Gerlanc, Nicole (NIH/NCI) [E]" w:date="2023-04-28T11:55:00Z"/>
        </w:rPr>
      </w:pPr>
      <w:r>
        <w:t xml:space="preserve">Please specify the following fields when making an </w:t>
      </w:r>
      <w:r w:rsidR="000E23FD">
        <w:t xml:space="preserve">issue </w:t>
      </w:r>
      <w:r>
        <w:t xml:space="preserve">request to the </w:t>
      </w:r>
      <w:r w:rsidR="00992340">
        <w:t xml:space="preserve">analytics team for new metrics or </w:t>
      </w:r>
      <w:r w:rsidR="00134A62">
        <w:t xml:space="preserve">changes to current metrics. </w:t>
      </w:r>
    </w:p>
    <w:p w14:paraId="1F93C457" w14:textId="77777777" w:rsidR="000E23FD" w:rsidRDefault="000E23FD"/>
    <w:p w14:paraId="3A755347" w14:textId="04933711" w:rsidR="00B65E54" w:rsidRDefault="00B65E54">
      <w:r>
        <w:t>Date:</w:t>
      </w:r>
    </w:p>
    <w:p w14:paraId="617E0290" w14:textId="0F862554" w:rsidR="00B65E54" w:rsidRDefault="00B65E54">
      <w:del w:id="1" w:author="Gerlanc, Nicole (NIH/NCI) [E]" w:date="2023-04-28T11:51:00Z">
        <w:r w:rsidDel="007F1672">
          <w:delText>From (Name of requestors):</w:delText>
        </w:r>
      </w:del>
      <w:ins w:id="2" w:author="Gerlanc, Nicole (NIH/NCI) [E]" w:date="2023-04-28T11:51:00Z">
        <w:r w:rsidR="007F1672">
          <w:t>Requestor(</w:t>
        </w:r>
      </w:ins>
      <w:ins w:id="3" w:author="Gerlanc, Nicole (NIH/NCI) [E]" w:date="2023-04-28T11:52:00Z">
        <w:r w:rsidR="007F1672">
          <w:t>s):</w:t>
        </w:r>
      </w:ins>
    </w:p>
    <w:p w14:paraId="7F165CD3" w14:textId="77777777" w:rsidR="00B65E54" w:rsidRDefault="00B65E54"/>
    <w:p w14:paraId="0A9BAAED" w14:textId="51B0F8A7" w:rsidR="00B65E54" w:rsidRDefault="00B65E54">
      <w:del w:id="4" w:author="Gerlanc, Nicole (NIH/NCI) [E]" w:date="2023-04-28T11:52:00Z">
        <w:r w:rsidDel="00653D25">
          <w:delText>Objective</w:delText>
        </w:r>
      </w:del>
      <w:ins w:id="5" w:author="Gerlanc, Nicole (NIH/NCI) [E]" w:date="2023-04-28T11:52:00Z">
        <w:r w:rsidR="00653D25">
          <w:t>Table or Figure title</w:t>
        </w:r>
      </w:ins>
      <w:r>
        <w:t>:</w:t>
      </w:r>
    </w:p>
    <w:p w14:paraId="7551AAF4" w14:textId="77777777" w:rsidR="00B65E54" w:rsidRDefault="00B65E54"/>
    <w:p w14:paraId="62C9497D" w14:textId="1D457686" w:rsidR="00B65E54" w:rsidRDefault="00B65E54">
      <w:r>
        <w:t xml:space="preserve">Metrics </w:t>
      </w:r>
      <w:del w:id="6" w:author="Gerlanc, Nicole (NIH/NCI) [E]" w:date="2023-04-28T11:52:00Z">
        <w:r w:rsidDel="00653D25">
          <w:delText>name (the metrics involved to check)</w:delText>
        </w:r>
      </w:del>
      <w:ins w:id="7" w:author="Gerlanc, Nicole (NIH/NCI) [E]" w:date="2023-04-28T11:52:00Z">
        <w:r w:rsidR="00653D25">
          <w:t>to be updated or created</w:t>
        </w:r>
      </w:ins>
      <w:r>
        <w:t xml:space="preserve">:  </w:t>
      </w:r>
    </w:p>
    <w:p w14:paraId="14A7E039" w14:textId="488E9F60" w:rsidR="00B65E54" w:rsidRDefault="00B65E54" w:rsidP="00B65E54">
      <w:pPr>
        <w:pStyle w:val="ListParagraph"/>
        <w:numPr>
          <w:ilvl w:val="0"/>
          <w:numId w:val="1"/>
        </w:numPr>
      </w:pPr>
      <w:r>
        <w:t xml:space="preserve">Consolidated Operation Weekly </w:t>
      </w:r>
      <w:ins w:id="8" w:author="Gerlanc, Nicole (NIH/NCI) [E]" w:date="2023-04-28T11:52:00Z">
        <w:r w:rsidR="00E379E0">
          <w:t>M</w:t>
        </w:r>
      </w:ins>
      <w:del w:id="9" w:author="Gerlanc, Nicole (NIH/NCI) [E]" w:date="2023-04-28T11:52:00Z">
        <w:r w:rsidDel="00E379E0">
          <w:delText>m</w:delText>
        </w:r>
      </w:del>
      <w:r>
        <w:t>etrics</w:t>
      </w:r>
    </w:p>
    <w:p w14:paraId="6E2B93B0" w14:textId="07048E87" w:rsidR="00B65E54" w:rsidRDefault="00B65E54" w:rsidP="00B65E54">
      <w:pPr>
        <w:pStyle w:val="ListParagraph"/>
        <w:numPr>
          <w:ilvl w:val="0"/>
          <w:numId w:val="1"/>
        </w:numPr>
      </w:pPr>
      <w:r>
        <w:t xml:space="preserve">Biospecimen </w:t>
      </w:r>
      <w:ins w:id="10" w:author="Gerlanc, Nicole (NIH/NCI) [E]" w:date="2023-04-28T11:53:00Z">
        <w:r w:rsidR="00E379E0">
          <w:t>M</w:t>
        </w:r>
      </w:ins>
      <w:del w:id="11" w:author="Gerlanc, Nicole (NIH/NCI) [E]" w:date="2023-04-28T11:52:00Z">
        <w:r w:rsidDel="00E379E0">
          <w:delText>m</w:delText>
        </w:r>
      </w:del>
      <w:r>
        <w:t>etric</w:t>
      </w:r>
      <w:ins w:id="12" w:author="Gerlanc, Nicole (NIH/NCI) [E]" w:date="2023-04-28T11:53:00Z">
        <w:r w:rsidR="00E379E0">
          <w:t>s</w:t>
        </w:r>
      </w:ins>
    </w:p>
    <w:p w14:paraId="335BC5C2" w14:textId="71FE55F6" w:rsidR="00B65E54" w:rsidRDefault="00B65E54" w:rsidP="00B65E54">
      <w:pPr>
        <w:pStyle w:val="ListParagraph"/>
        <w:numPr>
          <w:ilvl w:val="0"/>
          <w:numId w:val="1"/>
        </w:numPr>
        <w:rPr>
          <w:ins w:id="13" w:author="Gerlanc, Nicole (NIH/NCI) [E]" w:date="2023-04-28T11:53:00Z"/>
        </w:rPr>
      </w:pPr>
      <w:del w:id="14" w:author="Gerlanc, Nicole (NIH/NCI) [E]" w:date="2023-04-28T11:53:00Z">
        <w:r w:rsidDel="00E379E0">
          <w:delText>Others</w:delText>
        </w:r>
      </w:del>
      <w:ins w:id="15" w:author="Gerlanc, Nicole (NIH/NCI) [E]" w:date="2023-04-28T11:53:00Z">
        <w:r w:rsidR="00E379E0">
          <w:t>Survey Metrics</w:t>
        </w:r>
      </w:ins>
    </w:p>
    <w:p w14:paraId="4534A984" w14:textId="5961D832" w:rsidR="00770535" w:rsidRDefault="00770535" w:rsidP="00B65E54">
      <w:pPr>
        <w:pStyle w:val="ListParagraph"/>
        <w:numPr>
          <w:ilvl w:val="0"/>
          <w:numId w:val="1"/>
        </w:numPr>
      </w:pPr>
      <w:ins w:id="16" w:author="Gerlanc, Nicole (NIH/NCI) [E]" w:date="2023-04-28T11:53:00Z">
        <w:r>
          <w:t>Other</w:t>
        </w:r>
      </w:ins>
    </w:p>
    <w:p w14:paraId="21D0D40C" w14:textId="77777777" w:rsidR="00B65E54" w:rsidRDefault="00B65E54" w:rsidP="00B65E54"/>
    <w:p w14:paraId="11708B69" w14:textId="75F9449B" w:rsidR="00B65E54" w:rsidRDefault="00B65E54" w:rsidP="00B65E54">
      <w:pPr>
        <w:rPr>
          <w:ins w:id="17" w:author="Gerlanc, Nicole (NIH/NCI) [E]" w:date="2023-04-28T11:50:00Z"/>
        </w:rPr>
      </w:pPr>
      <w:del w:id="18" w:author="Gerlanc, Nicole (NIH/NCI) [E]" w:date="2023-04-28T11:48:00Z">
        <w:r w:rsidDel="00015520">
          <w:delText>Data sets and v</w:delText>
        </w:r>
      </w:del>
      <w:ins w:id="19" w:author="Gerlanc, Nicole (NIH/NCI) [E]" w:date="2023-04-28T11:48:00Z">
        <w:r w:rsidR="00015520">
          <w:t>V</w:t>
        </w:r>
      </w:ins>
      <w:r>
        <w:t xml:space="preserve">ariables </w:t>
      </w:r>
      <w:del w:id="20" w:author="Gerlanc, Nicole (NIH/NCI) [E]" w:date="2023-04-28T11:49:00Z">
        <w:r w:rsidDel="00015520">
          <w:delText>in need</w:delText>
        </w:r>
      </w:del>
      <w:ins w:id="21" w:author="Gerlanc, Nicole (NIH/NCI) [E]" w:date="2023-04-28T11:49:00Z">
        <w:r w:rsidR="00015520">
          <w:t xml:space="preserve">needed (include variable name and Concept </w:t>
        </w:r>
        <w:commentRangeStart w:id="22"/>
        <w:commentRangeStart w:id="23"/>
        <w:r w:rsidR="00015520">
          <w:t>ID</w:t>
        </w:r>
        <w:commentRangeEnd w:id="22"/>
        <w:r w:rsidR="004D4237">
          <w:rPr>
            <w:rStyle w:val="CommentReference"/>
          </w:rPr>
          <w:commentReference w:id="22"/>
        </w:r>
      </w:ins>
      <w:commentRangeEnd w:id="23"/>
      <w:r w:rsidR="001C3A7C">
        <w:rPr>
          <w:rStyle w:val="CommentReference"/>
        </w:rPr>
        <w:commentReference w:id="23"/>
      </w:r>
      <w:ins w:id="24" w:author="Gerlanc, Nicole (NIH/NCI) [E]" w:date="2023-04-28T11:56:00Z">
        <w:r w:rsidR="000E23FD">
          <w:t>)</w:t>
        </w:r>
      </w:ins>
      <w:r>
        <w:t>:</w:t>
      </w:r>
    </w:p>
    <w:p w14:paraId="59378EFB" w14:textId="7C78D13C" w:rsidR="00292CBE" w:rsidRDefault="00292CBE" w:rsidP="00B65E54">
      <w:pPr>
        <w:rPr>
          <w:ins w:id="25" w:author="Gerlanc, Nicole (NIH/NCI) [E]" w:date="2023-04-28T11:50:00Z"/>
        </w:rPr>
      </w:pPr>
    </w:p>
    <w:p w14:paraId="41FFF6EA" w14:textId="51044057" w:rsidR="00292CBE" w:rsidRDefault="00903187" w:rsidP="00B65E54">
      <w:ins w:id="26" w:author="Gerlanc, Nicole (NIH/NCI) [E]" w:date="2023-04-28T11:51:00Z">
        <w:r>
          <w:t>Specify</w:t>
        </w:r>
      </w:ins>
      <w:ins w:id="27" w:author="Gerlanc, Nicole (NIH/NCI) [E]" w:date="2023-04-28T11:50:00Z">
        <w:r w:rsidR="00292CBE">
          <w:t xml:space="preserve"> </w:t>
        </w:r>
      </w:ins>
      <w:ins w:id="28" w:author="Gerlanc, Nicole (NIH/NCI) [E]" w:date="2023-04-28T11:51:00Z">
        <w:r>
          <w:t>numerator</w:t>
        </w:r>
      </w:ins>
      <w:ins w:id="29" w:author="Gerlanc, Nicole (NIH/NCI) [E]" w:date="2023-04-28T11:50:00Z">
        <w:r w:rsidR="00292CBE">
          <w:t xml:space="preserve"> and denominator </w:t>
        </w:r>
      </w:ins>
      <w:ins w:id="30" w:author="Gerlanc, Nicole (NIH/NCI) [E]" w:date="2023-04-28T11:53:00Z">
        <w:r w:rsidR="00770535">
          <w:t xml:space="preserve">by variable name </w:t>
        </w:r>
      </w:ins>
      <w:ins w:id="31" w:author="Gerlanc, Nicole (NIH/NCI) [E]" w:date="2023-04-28T11:50:00Z">
        <w:r w:rsidR="00292CBE">
          <w:t>where applicable</w:t>
        </w:r>
        <w:r>
          <w:t>:</w:t>
        </w:r>
      </w:ins>
    </w:p>
    <w:p w14:paraId="7F57B9D5" w14:textId="77777777" w:rsidR="00B65E54" w:rsidRDefault="00B65E54" w:rsidP="00B65E54"/>
    <w:p w14:paraId="6933C3AC" w14:textId="44073A29" w:rsidR="00B65E54" w:rsidRDefault="00B65E54" w:rsidP="00B65E54">
      <w:r>
        <w:t xml:space="preserve">Mock-up table if </w:t>
      </w:r>
      <w:del w:id="32" w:author="Gerlanc, Nicole (NIH/NCI) [E]" w:date="2023-04-28T11:51:00Z">
        <w:r w:rsidDel="00903187">
          <w:delText>any</w:delText>
        </w:r>
      </w:del>
      <w:ins w:id="33" w:author="Gerlanc, Nicole (NIH/NCI) [E]" w:date="2023-04-28T11:51:00Z">
        <w:r w:rsidR="00903187">
          <w:t>applicable</w:t>
        </w:r>
      </w:ins>
      <w:r>
        <w:t>:</w:t>
      </w:r>
    </w:p>
    <w:p w14:paraId="621A987B" w14:textId="77777777" w:rsidR="00B65E54" w:rsidRDefault="00B65E54" w:rsidP="00B65E54"/>
    <w:p w14:paraId="2B756449" w14:textId="00D3847B" w:rsidR="00B65E54" w:rsidRDefault="00B65E54" w:rsidP="00B65E54">
      <w:del w:id="34" w:author="Gerlanc, Nicole (NIH/NCI) [E]" w:date="2023-04-28T11:51:00Z">
        <w:r w:rsidDel="007F1672">
          <w:delText>Miscellaneous</w:delText>
        </w:r>
      </w:del>
      <w:ins w:id="35" w:author="Gerlanc, Nicole (NIH/NCI) [E]" w:date="2023-04-28T11:51:00Z">
        <w:r w:rsidR="007F1672">
          <w:t>Notes</w:t>
        </w:r>
      </w:ins>
      <w:r>
        <w:t>:</w:t>
      </w:r>
    </w:p>
    <w:p w14:paraId="1E056CC5" w14:textId="77777777" w:rsidR="00B65E54" w:rsidRDefault="00B65E54" w:rsidP="00B65E54"/>
    <w:p w14:paraId="0C42C475" w14:textId="0DE6CD4B" w:rsidR="00B65E54" w:rsidRDefault="00B65E54" w:rsidP="00B65E54">
      <w:r>
        <w:t xml:space="preserve">Approved by: </w:t>
      </w:r>
    </w:p>
    <w:p w14:paraId="290A2169" w14:textId="77777777" w:rsidR="00B65E54" w:rsidRDefault="00B65E54"/>
    <w:p w14:paraId="7FDC3A93" w14:textId="043BCF48" w:rsidR="00B65E54" w:rsidRDefault="00B65E54">
      <w:r>
        <w:t xml:space="preserve">Respond/performed by: </w:t>
      </w:r>
    </w:p>
    <w:sectPr w:rsidR="00B65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Gerlanc, Nicole (NIH/NCI) [E]" w:date="2023-04-28T11:49:00Z" w:initials="GN([">
    <w:p w14:paraId="22CA453C" w14:textId="27BD8229" w:rsidR="004D4237" w:rsidRDefault="004D4237">
      <w:pPr>
        <w:pStyle w:val="CommentText"/>
      </w:pPr>
      <w:r>
        <w:rPr>
          <w:rStyle w:val="CommentReference"/>
        </w:rPr>
        <w:annotationRef/>
      </w:r>
      <w:r>
        <w:t>Operations isn’t going to know which</w:t>
      </w:r>
      <w:r w:rsidR="00AB3D00">
        <w:t xml:space="preserve"> data tables to use, but the CIDs should be enough to find the needed variables</w:t>
      </w:r>
    </w:p>
  </w:comment>
  <w:comment w:id="23" w:author="Wu, Jing (NIH/NCI) [C]" w:date="2023-04-28T12:12:00Z" w:initials="JW">
    <w:p w14:paraId="7BC7E075" w14:textId="77777777" w:rsidR="001C3A7C" w:rsidRDefault="001C3A7C" w:rsidP="00BA29B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Got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CA453C" w15:done="0"/>
  <w15:commentEx w15:paraId="7BC7E075" w15:paraIdParent="22CA4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6314E" w16cex:dateUtc="2023-04-28T15:49:00Z"/>
  <w16cex:commentExtensible w16cex:durableId="27F6369E" w16cex:dateUtc="2023-04-28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CA453C" w16cid:durableId="27F6314E"/>
  <w16cid:commentId w16cid:paraId="7BC7E075" w16cid:durableId="27F636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B5912"/>
    <w:multiLevelType w:val="hybridMultilevel"/>
    <w:tmpl w:val="3AD09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394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rlanc, Nicole (NIH/NCI) [E]">
    <w15:presenceInfo w15:providerId="AD" w15:userId="S::gerlancnm@nih.gov::89bf3edf-e8d2-4417-9263-838fe9354d6b"/>
  </w15:person>
  <w15:person w15:author="Wu, Jing (NIH/NCI) [C]">
    <w15:presenceInfo w15:providerId="AD" w15:userId="S::wuj12@nih.gov::f35d4b05-668a-41e3-b18d-5cb3a02abc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54"/>
    <w:rsid w:val="00015520"/>
    <w:rsid w:val="000A7900"/>
    <w:rsid w:val="000D444A"/>
    <w:rsid w:val="000E23FD"/>
    <w:rsid w:val="00134A62"/>
    <w:rsid w:val="001C3A7C"/>
    <w:rsid w:val="00270B54"/>
    <w:rsid w:val="00292CBE"/>
    <w:rsid w:val="003E072F"/>
    <w:rsid w:val="004D4237"/>
    <w:rsid w:val="00653D25"/>
    <w:rsid w:val="00770535"/>
    <w:rsid w:val="007F1672"/>
    <w:rsid w:val="00903187"/>
    <w:rsid w:val="00992340"/>
    <w:rsid w:val="00AB3D00"/>
    <w:rsid w:val="00B65E54"/>
    <w:rsid w:val="00E379E0"/>
    <w:rsid w:val="00F4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AF2D"/>
  <w15:chartTrackingRefBased/>
  <w15:docId w15:val="{6554C763-7D04-334A-A22E-CCF5FCA2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5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4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2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2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C3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Jing (NIH/NCI) [C]</dc:creator>
  <cp:keywords/>
  <dc:description/>
  <cp:lastModifiedBy>Wu, Jing (NIH/NCI) [C]</cp:lastModifiedBy>
  <cp:revision>2</cp:revision>
  <dcterms:created xsi:type="dcterms:W3CDTF">2023-04-28T16:12:00Z</dcterms:created>
  <dcterms:modified xsi:type="dcterms:W3CDTF">2023-04-28T16:12:00Z</dcterms:modified>
</cp:coreProperties>
</file>